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A2C6" w14:textId="7B13E917" w:rsidR="002157D8" w:rsidRDefault="002157D8" w:rsidP="00F258F8">
      <w:pPr>
        <w:pStyle w:val="Title"/>
        <w:jc w:val="both"/>
      </w:pPr>
      <w:r>
        <w:t>Robotic Arm</w:t>
      </w:r>
    </w:p>
    <w:p w14:paraId="45E20F3E" w14:textId="04D89E7F" w:rsidR="002157D8" w:rsidRDefault="002157D8" w:rsidP="00F258F8">
      <w:pPr>
        <w:pStyle w:val="Subtitle"/>
        <w:jc w:val="both"/>
      </w:pPr>
      <w:r>
        <w:t>Ali Aqdas | Ali Hamza Malik</w:t>
      </w:r>
    </w:p>
    <w:p w14:paraId="4CF8C807" w14:textId="7F1EA59B" w:rsidR="00AA477D" w:rsidRPr="00DE6034" w:rsidRDefault="00922D71" w:rsidP="00F258F8">
      <w:pPr>
        <w:pStyle w:val="Heading1"/>
        <w:jc w:val="both"/>
        <w:rPr>
          <w:b/>
          <w:bCs/>
        </w:rPr>
      </w:pPr>
      <w:r w:rsidRPr="00DE6034">
        <w:rPr>
          <w:b/>
          <w:bCs/>
        </w:rPr>
        <w:t xml:space="preserve">Abstract </w:t>
      </w:r>
    </w:p>
    <w:p w14:paraId="6A5CF49A" w14:textId="7954010B" w:rsidR="00922D71" w:rsidRDefault="00AA477D" w:rsidP="00F258F8">
      <w:pPr>
        <w:jc w:val="both"/>
      </w:pPr>
      <w:r>
        <w:t>Our aim is to develop a Robotic Arm w</w:t>
      </w:r>
      <w:r w:rsidR="00FA1C16">
        <w:t xml:space="preserve">hich controls servo angle values </w:t>
      </w:r>
      <w:r>
        <w:t xml:space="preserve">using </w:t>
      </w:r>
      <w:r w:rsidR="00C76950">
        <w:t>an ATmega328</w:t>
      </w:r>
      <w:r w:rsidR="00BA0203">
        <w:t>p Microcontroller</w:t>
      </w:r>
      <w:r>
        <w:t xml:space="preserve">. </w:t>
      </w:r>
      <w:r w:rsidR="00BF3947">
        <w:t>We have developed a robotic arm based on two ATmega328p microcontrollers</w:t>
      </w:r>
      <w:r w:rsidR="00BA0203">
        <w:t xml:space="preserve">, one for </w:t>
      </w:r>
      <w:r w:rsidR="00BA0203" w:rsidRPr="0035037F">
        <w:t xml:space="preserve">controlling the Motors and the other for </w:t>
      </w:r>
      <w:r w:rsidR="0035037F">
        <w:t>controllers</w:t>
      </w:r>
      <w:r w:rsidRPr="0035037F">
        <w:t xml:space="preserve">. </w:t>
      </w:r>
      <w:r w:rsidR="00972770">
        <w:t xml:space="preserve">Eight Servo Motors </w:t>
      </w:r>
      <w:r w:rsidR="00104CB8">
        <w:t xml:space="preserve">are </w:t>
      </w:r>
      <w:r>
        <w:t>controlled by potentiometer-based controllers.</w:t>
      </w:r>
      <w:r w:rsidR="0004011B">
        <w:t xml:space="preserve"> The</w:t>
      </w:r>
      <w:r w:rsidR="00972770">
        <w:t xml:space="preserve"> functioning</w:t>
      </w:r>
      <w:r w:rsidR="0004011B">
        <w:t xml:space="preserve"> number of </w:t>
      </w:r>
      <w:r w:rsidR="00972770">
        <w:t>m</w:t>
      </w:r>
      <w:r w:rsidR="0004011B">
        <w:t xml:space="preserve">otors can be varied from </w:t>
      </w:r>
      <w:r w:rsidR="006723E2">
        <w:t>one</w:t>
      </w:r>
      <w:r w:rsidR="0004011B">
        <w:t xml:space="preserve"> to </w:t>
      </w:r>
      <w:r w:rsidR="006723E2">
        <w:t>eight</w:t>
      </w:r>
      <w:r w:rsidR="0004011B">
        <w:t xml:space="preserve"> which enables the Microcontroller to be wired up to a Robotic Arm with DOF</w:t>
      </w:r>
      <w:r w:rsidR="006723E2">
        <w:t xml:space="preserve"> </w:t>
      </w:r>
      <w:r w:rsidR="0004011B">
        <w:t>(Degrees of freedom) ranging from 1 to 8</w:t>
      </w:r>
      <w:r w:rsidR="005F31F6">
        <w:t>.</w:t>
      </w:r>
      <w:r w:rsidR="00BC4FF0">
        <w:t xml:space="preserve"> The Motors can be controlled with </w:t>
      </w:r>
      <w:r w:rsidR="001E0618">
        <w:t>a</w:t>
      </w:r>
      <w:r w:rsidR="00BC4FF0">
        <w:t xml:space="preserve"> Controller </w:t>
      </w:r>
      <w:r w:rsidR="001E0618">
        <w:t>based on</w:t>
      </w:r>
      <w:r w:rsidR="00BC4FF0">
        <w:t xml:space="preserve"> Bluetooth</w:t>
      </w:r>
      <w:r w:rsidR="001E0618">
        <w:t>,</w:t>
      </w:r>
      <w:r w:rsidR="00835669">
        <w:t xml:space="preserve"> </w:t>
      </w:r>
      <w:r w:rsidR="00F354A6">
        <w:t>Wi-Fi</w:t>
      </w:r>
      <w:r w:rsidR="001E0618">
        <w:t>,</w:t>
      </w:r>
      <w:r w:rsidR="00835669">
        <w:t xml:space="preserve"> </w:t>
      </w:r>
      <w:r w:rsidR="00BC4FF0">
        <w:t>Radio Receiver</w:t>
      </w:r>
      <w:r w:rsidR="0074228B">
        <w:t xml:space="preserve">, </w:t>
      </w:r>
      <w:r w:rsidR="003C512E">
        <w:t>USB</w:t>
      </w:r>
      <w:r w:rsidR="00BC4FF0">
        <w:t xml:space="preserve"> through RX pin</w:t>
      </w:r>
      <w:r w:rsidR="00C97375">
        <w:t xml:space="preserve"> in Serial Format</w:t>
      </w:r>
      <w:r w:rsidR="00BC4FF0">
        <w:t xml:space="preserve">.  </w:t>
      </w:r>
      <w:r w:rsidR="0004011B">
        <w:t xml:space="preserve">  </w:t>
      </w:r>
      <w:r>
        <w:t xml:space="preserve"> </w:t>
      </w:r>
    </w:p>
    <w:p w14:paraId="48FE1693" w14:textId="450CBCC1" w:rsidR="0020445C" w:rsidRPr="00DE6034" w:rsidRDefault="0020445C" w:rsidP="00F258F8">
      <w:pPr>
        <w:pStyle w:val="Heading1"/>
        <w:jc w:val="both"/>
        <w:rPr>
          <w:b/>
          <w:bCs/>
        </w:rPr>
      </w:pPr>
      <w:r w:rsidRPr="00DE6034">
        <w:rPr>
          <w:b/>
          <w:bCs/>
        </w:rPr>
        <w:t>Block Diagram</w:t>
      </w:r>
    </w:p>
    <w:p w14:paraId="14B21301" w14:textId="2039EA12" w:rsidR="00A93B43" w:rsidRPr="00A93B43" w:rsidRDefault="00A93B43" w:rsidP="00F258F8">
      <w:pPr>
        <w:pStyle w:val="Heading2"/>
        <w:jc w:val="both"/>
      </w:pPr>
      <w:r>
        <w:t>Transmitter</w:t>
      </w:r>
    </w:p>
    <w:p w14:paraId="523F4A5D" w14:textId="6666EEE7" w:rsidR="00952DD9" w:rsidRPr="00952DD9" w:rsidRDefault="00952DD9" w:rsidP="00F258F8">
      <w:pPr>
        <w:jc w:val="both"/>
      </w:pPr>
    </w:p>
    <w:p w14:paraId="57FAFE69" w14:textId="5F5C727D" w:rsidR="0059231A" w:rsidRDefault="002D49DF" w:rsidP="00F258F8">
      <w:pPr>
        <w:jc w:val="both"/>
      </w:pPr>
      <w:r>
        <w:rPr>
          <w:noProof/>
        </w:rPr>
        <w:drawing>
          <wp:inline distT="0" distB="0" distL="0" distR="0" wp14:anchorId="270724EE" wp14:editId="6519F440">
            <wp:extent cx="3951109"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51109" cy="4533900"/>
                    </a:xfrm>
                    <a:prstGeom prst="rect">
                      <a:avLst/>
                    </a:prstGeom>
                  </pic:spPr>
                </pic:pic>
              </a:graphicData>
            </a:graphic>
          </wp:inline>
        </w:drawing>
      </w:r>
    </w:p>
    <w:p w14:paraId="65827A61" w14:textId="5BE0DB0E" w:rsidR="00A93B43" w:rsidRPr="00A93B43" w:rsidRDefault="002B666B" w:rsidP="00F258F8">
      <w:pPr>
        <w:pStyle w:val="Heading2"/>
        <w:jc w:val="both"/>
      </w:pPr>
      <w:r>
        <w:lastRenderedPageBreak/>
        <w:t>Receiver</w:t>
      </w:r>
    </w:p>
    <w:p w14:paraId="6695F264" w14:textId="2180C231" w:rsidR="00952DD9" w:rsidRDefault="00952DD9" w:rsidP="00F258F8">
      <w:pPr>
        <w:jc w:val="both"/>
      </w:pPr>
    </w:p>
    <w:p w14:paraId="63A69FCD" w14:textId="771C6896" w:rsidR="00952DD9" w:rsidRDefault="00BD58C9" w:rsidP="00F258F8">
      <w:pPr>
        <w:jc w:val="both"/>
      </w:pPr>
      <w:r>
        <w:rPr>
          <w:noProof/>
        </w:rPr>
        <w:drawing>
          <wp:inline distT="0" distB="0" distL="0" distR="0" wp14:anchorId="550F2A82" wp14:editId="67837C39">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68F165F" w14:textId="7308A0F1" w:rsidR="00C628B2" w:rsidRDefault="00C628B2" w:rsidP="00F258F8">
      <w:pPr>
        <w:jc w:val="both"/>
      </w:pPr>
      <w:r>
        <w:br w:type="page"/>
      </w:r>
    </w:p>
    <w:p w14:paraId="2D132DDF" w14:textId="77777777" w:rsidR="00A93B43" w:rsidRDefault="00A93B43" w:rsidP="00F258F8">
      <w:pPr>
        <w:jc w:val="both"/>
      </w:pPr>
    </w:p>
    <w:p w14:paraId="071B5A16" w14:textId="6A90E4DB" w:rsidR="00BC1DC3" w:rsidRPr="00DE6034" w:rsidRDefault="00952DD9" w:rsidP="00F258F8">
      <w:pPr>
        <w:pStyle w:val="Heading1"/>
        <w:jc w:val="both"/>
        <w:rPr>
          <w:b/>
          <w:bCs/>
        </w:rPr>
      </w:pPr>
      <w:r w:rsidRPr="00DE6034">
        <w:rPr>
          <w:b/>
          <w:bCs/>
        </w:rPr>
        <w:t>Code Description</w:t>
      </w:r>
    </w:p>
    <w:p w14:paraId="054879E8" w14:textId="77777777" w:rsidR="00200F24" w:rsidRPr="00E5570C" w:rsidRDefault="00200F24" w:rsidP="00F258F8">
      <w:pPr>
        <w:pStyle w:val="Heading2"/>
        <w:jc w:val="both"/>
      </w:pPr>
      <w:r>
        <w:t>Setup Analog Digital Converter (ADC)</w:t>
      </w:r>
    </w:p>
    <w:p w14:paraId="53A89427" w14:textId="31EA6CC6" w:rsidR="00200F24" w:rsidRPr="00200F24" w:rsidRDefault="00200F24" w:rsidP="00F258F8">
      <w:pPr>
        <w:jc w:val="both"/>
      </w:pPr>
      <w:r>
        <w:t xml:space="preserve">We configure ADC in </w:t>
      </w:r>
      <w:proofErr w:type="spellStart"/>
      <w:r w:rsidRPr="3ADBF404">
        <w:rPr>
          <w:b/>
          <w:bCs/>
        </w:rPr>
        <w:t>setupADC</w:t>
      </w:r>
      <w:proofErr w:type="spellEnd"/>
      <w:r>
        <w:t xml:space="preserve"> function using </w:t>
      </w:r>
      <w:r w:rsidRPr="3ADBF404">
        <w:rPr>
          <w:b/>
          <w:bCs/>
        </w:rPr>
        <w:t>ADCMUX</w:t>
      </w:r>
      <w:r>
        <w:t xml:space="preserve"> which lets us select Analog Input Pin and Standard Voltage Source for Comparison. </w:t>
      </w:r>
      <w:proofErr w:type="spellStart"/>
      <w:r w:rsidRPr="3ADBF404">
        <w:rPr>
          <w:b/>
          <w:bCs/>
        </w:rPr>
        <w:t>ADCSCRx</w:t>
      </w:r>
      <w:proofErr w:type="spellEnd"/>
      <w:r w:rsidRPr="3ADBF404">
        <w:rPr>
          <w:b/>
          <w:bCs/>
        </w:rPr>
        <w:t xml:space="preserve"> </w:t>
      </w:r>
      <w:r>
        <w:t xml:space="preserve">are control and status registers that let us enable and start conversion of analog signal. They also allow us to setup interrupt once the conversion is completed and adjust the 10-bit result. We have setup the interrupt and left adjusted the result. </w:t>
      </w:r>
      <w:r w:rsidRPr="3ADBF404">
        <w:rPr>
          <w:b/>
          <w:bCs/>
        </w:rPr>
        <w:t xml:space="preserve">DIDR0 </w:t>
      </w:r>
      <w:r>
        <w:t>allows us to disable digital input on analog pins. We have used all the analog pins available and thus disable</w:t>
      </w:r>
      <w:ins w:id="0" w:author="Ali Aqdas" w:date="2021-06-13T16:23:00Z">
        <w:r w:rsidR="57AA0DB2">
          <w:t>d</w:t>
        </w:r>
      </w:ins>
      <w:r>
        <w:t xml:space="preserve"> digital input on all pins.</w:t>
      </w:r>
    </w:p>
    <w:p w14:paraId="1A897FB1" w14:textId="1E4AE58E" w:rsidR="002D49DF" w:rsidRDefault="00BF0FEB" w:rsidP="00F258F8">
      <w:pPr>
        <w:pStyle w:val="Heading2"/>
        <w:jc w:val="both"/>
      </w:pPr>
      <w:r>
        <w:t>Setup Transmitter</w:t>
      </w:r>
      <w:r w:rsidR="006D6252">
        <w:t xml:space="preserve"> and Receiver </w:t>
      </w:r>
    </w:p>
    <w:p w14:paraId="1F0D392B" w14:textId="68F2D7F3" w:rsidR="00E343AE" w:rsidRDefault="00BF0FEB" w:rsidP="00F258F8">
      <w:pPr>
        <w:jc w:val="both"/>
      </w:pPr>
      <w:r>
        <w:t xml:space="preserve">The USART transmitter is configured in </w:t>
      </w:r>
      <w:proofErr w:type="spellStart"/>
      <w:r w:rsidRPr="00BF0FEB">
        <w:rPr>
          <w:b/>
          <w:bCs/>
        </w:rPr>
        <w:t>setupTX</w:t>
      </w:r>
      <w:proofErr w:type="spellEnd"/>
      <w:r w:rsidRPr="00BF0FEB">
        <w:rPr>
          <w:b/>
          <w:bCs/>
        </w:rPr>
        <w:t xml:space="preserve"> </w:t>
      </w:r>
      <w:r w:rsidR="00FD683C">
        <w:rPr>
          <w:b/>
          <w:bCs/>
        </w:rPr>
        <w:t xml:space="preserve">and </w:t>
      </w:r>
      <w:proofErr w:type="spellStart"/>
      <w:r w:rsidR="00FD683C">
        <w:rPr>
          <w:b/>
          <w:bCs/>
        </w:rPr>
        <w:t>setupRX</w:t>
      </w:r>
      <w:proofErr w:type="spellEnd"/>
      <w:r w:rsidR="00FD683C">
        <w:rPr>
          <w:b/>
          <w:bCs/>
        </w:rPr>
        <w:t xml:space="preserve"> </w:t>
      </w:r>
      <w:r>
        <w:t>function.</w:t>
      </w:r>
      <w:r w:rsidR="00E343AE">
        <w:t xml:space="preserve"> The baud rate is provided in the </w:t>
      </w:r>
      <w:proofErr w:type="gramStart"/>
      <w:r w:rsidR="00E343AE">
        <w:t>UBRR(</w:t>
      </w:r>
      <w:proofErr w:type="gramEnd"/>
      <w:r w:rsidR="00E343AE">
        <w:t>Baud Rate Register). The 16-bit value provided to the register is given by the following formula</w:t>
      </w:r>
    </w:p>
    <w:p w14:paraId="11005604" w14:textId="3F2572C6" w:rsidR="00E343AE" w:rsidRPr="00E343AE" w:rsidRDefault="00E343AE" w:rsidP="00F258F8">
      <w:pPr>
        <w:jc w:val="both"/>
        <w:rPr>
          <w:rFonts w:eastAsiaTheme="minorEastAsia"/>
          <w:iCs/>
        </w:rPr>
      </w:pPr>
      <m:oMathPara>
        <m:oMathParaPr>
          <m:jc m:val="centerGroup"/>
        </m:oMathParaPr>
        <m:oMath>
          <m:r>
            <w:rPr>
              <w:rFonts w:ascii="Cambria Math" w:hAnsi="Cambria Math"/>
            </w:rPr>
            <m:t>UBRR=</m:t>
          </m:r>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osc</m:t>
                  </m:r>
                </m:sub>
              </m:sSub>
            </m:num>
            <m:den>
              <m:r>
                <w:rPr>
                  <w:rFonts w:ascii="Cambria Math" w:hAnsi="Cambria Math"/>
                </w:rPr>
                <m:t>16(BAUD)</m:t>
              </m:r>
            </m:den>
          </m:f>
          <m:r>
            <w:rPr>
              <w:rFonts w:ascii="Cambria Math" w:hAnsi="Cambria Math"/>
            </w:rPr>
            <m:t>-1</m:t>
          </m:r>
        </m:oMath>
      </m:oMathPara>
    </w:p>
    <w:p w14:paraId="1AB0ED13" w14:textId="3C9F30B1" w:rsidR="00E343AE" w:rsidRPr="00E343AE" w:rsidRDefault="00E343AE" w:rsidP="00F258F8">
      <w:pPr>
        <w:jc w:val="both"/>
      </w:pPr>
      <w:r>
        <w:rPr>
          <w:noProof/>
        </w:rPr>
        <w:drawing>
          <wp:inline distT="0" distB="0" distL="0" distR="0" wp14:anchorId="421BC666" wp14:editId="66BBFC67">
            <wp:extent cx="5943600" cy="778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778510"/>
                    </a:xfrm>
                    <a:prstGeom prst="rect">
                      <a:avLst/>
                    </a:prstGeom>
                  </pic:spPr>
                </pic:pic>
              </a:graphicData>
            </a:graphic>
          </wp:inline>
        </w:drawing>
      </w:r>
    </w:p>
    <w:p w14:paraId="644DF9B6" w14:textId="061D807B" w:rsidR="00E343AE" w:rsidRDefault="00067012" w:rsidP="00F258F8">
      <w:pPr>
        <w:jc w:val="both"/>
      </w:pPr>
      <w:proofErr w:type="spellStart"/>
      <w:r w:rsidRPr="000D7045">
        <w:rPr>
          <w:b/>
          <w:bCs/>
        </w:rPr>
        <w:t>UCSRn</w:t>
      </w:r>
      <w:r w:rsidR="000D7045">
        <w:rPr>
          <w:b/>
          <w:bCs/>
        </w:rPr>
        <w:t>x</w:t>
      </w:r>
      <w:proofErr w:type="spellEnd"/>
      <w:r w:rsidRPr="000D7045">
        <w:rPr>
          <w:b/>
          <w:bCs/>
        </w:rPr>
        <w:t xml:space="preserve"> </w:t>
      </w:r>
      <w:r>
        <w:t>are Control and Status Registers that let us configure and view the status of USART Transmitter</w:t>
      </w:r>
      <w:r w:rsidR="00FD683C">
        <w:t xml:space="preserve"> and Receiver</w:t>
      </w:r>
      <w:r>
        <w:t>. We have configured 8-bit</w:t>
      </w:r>
      <w:r w:rsidR="00635A96">
        <w:t xml:space="preserve"> Asynchronous USART</w:t>
      </w:r>
      <w:r>
        <w:t xml:space="preserve"> with one stop bit and even parity.</w:t>
      </w:r>
      <w:r w:rsidR="00F7740E">
        <w:t xml:space="preserve"> We have also enabled interrupt in case of empty buffer</w:t>
      </w:r>
      <w:r w:rsidR="00FD683C">
        <w:t xml:space="preserve"> for Transmitter and interrupt on the completion of receive on the Receiver</w:t>
      </w:r>
      <w:r w:rsidR="00F7740E">
        <w:t>.</w:t>
      </w:r>
      <w:r>
        <w:t xml:space="preserve"> </w:t>
      </w:r>
    </w:p>
    <w:p w14:paraId="5F835291" w14:textId="614002CA" w:rsidR="0074648C" w:rsidRDefault="00ED184C" w:rsidP="00F258F8">
      <w:pPr>
        <w:pStyle w:val="Heading2"/>
        <w:jc w:val="both"/>
      </w:pPr>
      <w:r>
        <w:t>Data Transmission</w:t>
      </w:r>
    </w:p>
    <w:p w14:paraId="6FB7DBB1" w14:textId="5E1BD716" w:rsidR="00ED184C" w:rsidRDefault="00ED184C" w:rsidP="00F258F8">
      <w:pPr>
        <w:jc w:val="both"/>
      </w:pPr>
      <w:r>
        <w:t>We have applied a check to determine if the current ADC data matches the previous ADC. If they are equal the transmit pin is disabled to save power.</w:t>
      </w:r>
      <w:r w:rsidR="00BB713F">
        <w:t xml:space="preserve"> If they aren’t equal the transmit pin and empty buffer interrupt is enabled.</w:t>
      </w:r>
      <w:r w:rsidR="001878E3">
        <w:t xml:space="preserve"> </w:t>
      </w:r>
      <w:r w:rsidR="00FA1C16">
        <w:t>Thus,</w:t>
      </w:r>
      <w:r w:rsidR="001878E3">
        <w:t xml:space="preserve"> entire array of ADC values is transmitted.</w:t>
      </w:r>
    </w:p>
    <w:p w14:paraId="13A225CD" w14:textId="023838F9" w:rsidR="00105780" w:rsidRDefault="00105780" w:rsidP="00F258F8">
      <w:pPr>
        <w:pStyle w:val="Heading2"/>
        <w:jc w:val="both"/>
      </w:pPr>
      <w:r>
        <w:t>Analog Digital Conversion</w:t>
      </w:r>
    </w:p>
    <w:p w14:paraId="2D2491F4" w14:textId="0398B4C1" w:rsidR="006E4C84" w:rsidRDefault="009B0D24" w:rsidP="00F258F8">
      <w:pPr>
        <w:jc w:val="both"/>
      </w:pPr>
      <w:r>
        <w:t>Analog Digital Conversion is done pin by pin. The interrupt is setup to occur whenever a conversion is complete</w:t>
      </w:r>
      <w:r w:rsidR="00CD71FE">
        <w:t xml:space="preserve">. Each time interrupt is called the analog pin to be converted changes and resets after the number the </w:t>
      </w:r>
      <w:r w:rsidR="00200F24">
        <w:t xml:space="preserve">of Potentiometers </w:t>
      </w:r>
      <w:r w:rsidR="00CD71FE">
        <w:t>attached.</w:t>
      </w:r>
      <w:r w:rsidR="00E0633A">
        <w:t xml:space="preserve"> All these digital values are left adjusted</w:t>
      </w:r>
      <w:r w:rsidR="006E4C84">
        <w:t xml:space="preserve"> and stored in an array</w:t>
      </w:r>
      <w:r w:rsidR="003741F3">
        <w:t xml:space="preserve"> so we can easily transmit a byte without </w:t>
      </w:r>
      <w:r w:rsidR="006E4C84">
        <w:t xml:space="preserve">any significant </w:t>
      </w:r>
      <w:r w:rsidR="003741F3">
        <w:t>data loss.</w:t>
      </w:r>
    </w:p>
    <w:p w14:paraId="47978088" w14:textId="72742809" w:rsidR="00B8625F" w:rsidRDefault="00F2619B" w:rsidP="00F258F8">
      <w:pPr>
        <w:pStyle w:val="Heading2"/>
        <w:jc w:val="both"/>
      </w:pPr>
      <w:r>
        <w:t>Setup</w:t>
      </w:r>
      <w:r>
        <w:t xml:space="preserve"> </w:t>
      </w:r>
      <w:r w:rsidR="00BE197C">
        <w:t>16-</w:t>
      </w:r>
      <w:r w:rsidR="000529D4">
        <w:t>B</w:t>
      </w:r>
      <w:r w:rsidR="00BE197C">
        <w:t xml:space="preserve">it Timer and </w:t>
      </w:r>
      <w:r w:rsidR="00E7706A">
        <w:t>Soft PWM</w:t>
      </w:r>
      <w:r w:rsidR="00BE197C">
        <w:t xml:space="preserve"> with ISR </w:t>
      </w:r>
    </w:p>
    <w:p w14:paraId="5EAE1E31" w14:textId="77777777" w:rsidR="00792EF6" w:rsidRDefault="00E7706A" w:rsidP="00F258F8">
      <w:pPr>
        <w:jc w:val="both"/>
      </w:pPr>
      <w:r>
        <w:t xml:space="preserve">The soft PWM signals </w:t>
      </w:r>
      <w:r w:rsidR="00A90714">
        <w:t xml:space="preserve">are </w:t>
      </w:r>
      <w:r>
        <w:t xml:space="preserve">generated on </w:t>
      </w:r>
      <w:r w:rsidRPr="0049595A">
        <w:rPr>
          <w:b/>
          <w:bCs/>
        </w:rPr>
        <w:t>SERVO_PORT</w:t>
      </w:r>
      <w:r>
        <w:t xml:space="preserve"> using </w:t>
      </w:r>
      <w:r w:rsidR="00D6469E">
        <w:t xml:space="preserve">the 16-bit </w:t>
      </w:r>
      <w:r>
        <w:t>timer and interrupts</w:t>
      </w:r>
      <w:r w:rsidR="00D6469E">
        <w:t xml:space="preserve">. The timer is setup to run in </w:t>
      </w:r>
      <w:r w:rsidR="00D6469E" w:rsidRPr="00D8219A">
        <w:rPr>
          <w:b/>
          <w:bCs/>
        </w:rPr>
        <w:t>normal mode</w:t>
      </w:r>
      <w:r w:rsidR="00D6469E">
        <w:t xml:space="preserve"> so that the output pins of the 16-bit timer </w:t>
      </w:r>
      <w:r w:rsidR="00D6469E" w:rsidRPr="0049595A">
        <w:rPr>
          <w:b/>
          <w:bCs/>
        </w:rPr>
        <w:t>OC1A/OC1B</w:t>
      </w:r>
      <w:r w:rsidR="00D6469E">
        <w:t xml:space="preserve"> which are disconnected, which means the pins can be used as normal I/O pins.</w:t>
      </w:r>
      <w:r w:rsidR="00622E77">
        <w:t xml:space="preserve"> The Timer is now started with no pre-scaling which allows us to </w:t>
      </w:r>
      <w:proofErr w:type="spellStart"/>
      <w:r w:rsidR="00622E77">
        <w:t>reduced</w:t>
      </w:r>
      <w:proofErr w:type="spellEnd"/>
      <w:r w:rsidR="00622E77">
        <w:t xml:space="preserve"> the noise in the </w:t>
      </w:r>
      <w:r w:rsidR="00C50343">
        <w:t xml:space="preserve">Soft </w:t>
      </w:r>
      <w:r w:rsidR="00622E77">
        <w:t>PWM signal due to the Toggling</w:t>
      </w:r>
      <w:r w:rsidR="00BB3FAE">
        <w:t xml:space="preserve"> or Swi</w:t>
      </w:r>
      <w:r w:rsidR="00A63CDD">
        <w:t>t</w:t>
      </w:r>
      <w:r w:rsidR="00BB3FAE">
        <w:t>ching</w:t>
      </w:r>
      <w:r w:rsidR="00622E77">
        <w:t xml:space="preserve"> of I/O pins.</w:t>
      </w:r>
      <w:r w:rsidR="00B510A7">
        <w:t xml:space="preserve"> Now, the </w:t>
      </w:r>
      <w:r w:rsidR="00B510A7" w:rsidRPr="0049595A">
        <w:rPr>
          <w:b/>
          <w:bCs/>
        </w:rPr>
        <w:t>SERVO_PORT</w:t>
      </w:r>
      <w:r w:rsidR="00B510A7">
        <w:t xml:space="preserve"> pins are driven high or low for the ON time stored in an array called </w:t>
      </w:r>
      <w:proofErr w:type="spellStart"/>
      <w:r w:rsidR="00B510A7" w:rsidRPr="0049595A">
        <w:rPr>
          <w:b/>
          <w:bCs/>
        </w:rPr>
        <w:t>servoTicks</w:t>
      </w:r>
      <w:proofErr w:type="spellEnd"/>
      <w:r w:rsidR="00B510A7">
        <w:t xml:space="preserve"> which store the compare time which are then written to the </w:t>
      </w:r>
      <w:r w:rsidR="00B510A7" w:rsidRPr="0049595A">
        <w:rPr>
          <w:b/>
          <w:bCs/>
        </w:rPr>
        <w:t>OCR1A</w:t>
      </w:r>
      <w:r w:rsidR="00B510A7">
        <w:t xml:space="preserve"> Compare Register which </w:t>
      </w:r>
      <w:r w:rsidR="00B510A7">
        <w:lastRenderedPageBreak/>
        <w:t>determines when the signal is to be turned off.</w:t>
      </w:r>
      <w:r w:rsidR="0049595A">
        <w:t xml:space="preserve"> When this value on the </w:t>
      </w:r>
      <w:r w:rsidR="0049595A" w:rsidRPr="0049595A">
        <w:rPr>
          <w:b/>
          <w:bCs/>
        </w:rPr>
        <w:t>OCR1A</w:t>
      </w:r>
      <w:r w:rsidR="0049595A">
        <w:t xml:space="preserve"> Compare Register is reached, the </w:t>
      </w:r>
      <w:r w:rsidR="0049595A">
        <w:rPr>
          <w:rFonts w:ascii="Consolas" w:hAnsi="Consolas" w:cs="Consolas"/>
          <w:color w:val="A000A0"/>
          <w:sz w:val="19"/>
          <w:szCs w:val="19"/>
          <w:highlight w:val="white"/>
        </w:rPr>
        <w:t>TIMER1_COMPA_vect</w:t>
      </w:r>
      <w:r w:rsidR="0049595A">
        <w:t xml:space="preserve"> Interrupt</w:t>
      </w:r>
      <w:r w:rsidR="008A419F">
        <w:t xml:space="preserve"> is trigged which determines which pin to Toggle and Toggles it OFF at the specific value for </w:t>
      </w:r>
      <w:r w:rsidR="008A419F" w:rsidRPr="0049595A">
        <w:rPr>
          <w:b/>
          <w:bCs/>
        </w:rPr>
        <w:t>OCR1A</w:t>
      </w:r>
      <w:r w:rsidR="008A419F">
        <w:rPr>
          <w:b/>
          <w:bCs/>
        </w:rPr>
        <w:t xml:space="preserve"> </w:t>
      </w:r>
      <w:r w:rsidR="008A419F">
        <w:t xml:space="preserve">and the sets the </w:t>
      </w:r>
      <w:r w:rsidR="008A419F" w:rsidRPr="0049595A">
        <w:rPr>
          <w:b/>
          <w:bCs/>
        </w:rPr>
        <w:t>OCR1A</w:t>
      </w:r>
      <w:r w:rsidR="008A419F">
        <w:t xml:space="preserve"> Compare Register to new value with certain space from the current value of </w:t>
      </w:r>
      <w:r w:rsidR="008A419F" w:rsidRPr="0049595A">
        <w:rPr>
          <w:b/>
          <w:bCs/>
        </w:rPr>
        <w:t>OCR1A</w:t>
      </w:r>
      <w:r w:rsidR="008A419F">
        <w:rPr>
          <w:b/>
          <w:bCs/>
        </w:rPr>
        <w:t>.</w:t>
      </w:r>
      <w:r w:rsidR="008A419F">
        <w:t>The servo counter variable is then incremented so that the interrupt runs for the next servo pin at the specific time.</w:t>
      </w:r>
    </w:p>
    <w:p w14:paraId="7FD89B7B" w14:textId="52E41B7D" w:rsidR="00792EF6" w:rsidRPr="00792EF6" w:rsidRDefault="00792EF6" w:rsidP="00F258F8">
      <w:pPr>
        <w:jc w:val="both"/>
        <w:rPr>
          <w:rFonts w:eastAsiaTheme="minorEastAsia"/>
        </w:rPr>
      </w:pPr>
      <w:r>
        <w:t xml:space="preserve">As the Timer is running without a </w:t>
      </w:r>
      <w:proofErr w:type="spellStart"/>
      <w:r>
        <w:t>prescale</w:t>
      </w:r>
      <w:proofErr w:type="spellEnd"/>
      <w:r>
        <w:t xml:space="preserve">, the Tick values for </w:t>
      </w:r>
      <w:r w:rsidRPr="0049595A">
        <w:rPr>
          <w:b/>
          <w:bCs/>
        </w:rPr>
        <w:t>OCR1A</w:t>
      </w:r>
      <w:r>
        <w:rPr>
          <w:b/>
          <w:bCs/>
        </w:rPr>
        <w:t xml:space="preserve"> </w:t>
      </w:r>
      <w:r w:rsidRPr="00792EF6">
        <w:t xml:space="preserve">Compare </w:t>
      </w:r>
      <w:r>
        <w:t>Register are translated as:</w:t>
      </w:r>
    </w:p>
    <w:p w14:paraId="6ED26457" w14:textId="1830105E" w:rsidR="00B8625F" w:rsidRPr="00792EF6" w:rsidRDefault="00792EF6" w:rsidP="00F258F8">
      <w:pPr>
        <w:jc w:val="both"/>
        <w:rPr>
          <w:rFonts w:eastAsiaTheme="minorEastAsia"/>
          <w:b/>
          <w:bCs/>
        </w:rPr>
      </w:pPr>
      <m:oMathPara>
        <m:oMath>
          <m:r>
            <m:rPr>
              <m:sty m:val="bi"/>
            </m:rPr>
            <w:rPr>
              <w:rFonts w:ascii="Cambria Math" w:hAnsi="Cambria Math"/>
            </w:rPr>
            <m:t>16000 ticks=1ms and 32000 ticks=2</m:t>
          </m:r>
          <m:r>
            <m:rPr>
              <m:sty m:val="bi"/>
            </m:rPr>
            <w:rPr>
              <w:rFonts w:ascii="Cambria Math" w:hAnsi="Cambria Math"/>
            </w:rPr>
            <m:t xml:space="preserve">ms </m:t>
          </m:r>
        </m:oMath>
      </m:oMathPara>
    </w:p>
    <w:p w14:paraId="06F0AB89" w14:textId="1BE919F1" w:rsidR="00792EF6" w:rsidRDefault="00792EF6" w:rsidP="00F258F8">
      <w:pPr>
        <w:jc w:val="both"/>
        <w:rPr>
          <w:rFonts w:eastAsiaTheme="minorEastAsia"/>
        </w:rPr>
      </w:pPr>
      <w:r w:rsidRPr="00792EF6">
        <w:rPr>
          <w:rFonts w:eastAsiaTheme="minorEastAsia"/>
        </w:rPr>
        <w:t xml:space="preserve">So, </w:t>
      </w:r>
      <w:r>
        <w:rPr>
          <w:rFonts w:eastAsiaTheme="minorEastAsia"/>
        </w:rPr>
        <w:t xml:space="preserve">we have about </w:t>
      </w:r>
      <m:oMath>
        <m:d>
          <m:dPr>
            <m:ctrlPr>
              <w:rPr>
                <w:rFonts w:ascii="Cambria Math" w:eastAsiaTheme="minorEastAsia" w:hAnsi="Cambria Math"/>
                <w:i/>
              </w:rPr>
            </m:ctrlPr>
          </m:dPr>
          <m:e>
            <m:r>
              <w:rPr>
                <w:rFonts w:ascii="Cambria Math" w:eastAsiaTheme="minorEastAsia" w:hAnsi="Cambria Math"/>
              </w:rPr>
              <m:t>32000-</m:t>
            </m:r>
            <m:r>
              <w:rPr>
                <w:rFonts w:ascii="Cambria Math" w:hAnsi="Cambria Math"/>
              </w:rPr>
              <m:t>16000</m:t>
            </m:r>
            <m:ctrlPr>
              <w:rPr>
                <w:rFonts w:ascii="Cambria Math" w:hAnsi="Cambria Math"/>
                <w:i/>
              </w:rPr>
            </m:ctrlPr>
          </m:e>
        </m:d>
        <m:r>
          <w:rPr>
            <w:rFonts w:ascii="Cambria Math" w:hAnsi="Cambria Math"/>
          </w:rPr>
          <m:t>=16000 ticks</m:t>
        </m:r>
      </m:oMath>
      <w:r>
        <w:rPr>
          <w:rFonts w:eastAsiaTheme="minorEastAsia"/>
        </w:rPr>
        <w:t xml:space="preserve"> increments</w:t>
      </w:r>
      <w:r w:rsidR="00DC092D">
        <w:rPr>
          <w:rFonts w:eastAsiaTheme="minorEastAsia"/>
        </w:rPr>
        <w:t xml:space="preserve"> which translate into </w:t>
      </w:r>
      <m:oMath>
        <m:f>
          <m:fPr>
            <m:ctrlPr>
              <w:rPr>
                <w:rFonts w:ascii="Cambria Math" w:hAnsi="Cambria Math"/>
                <w:i/>
              </w:rPr>
            </m:ctrlPr>
          </m:fPr>
          <m:num>
            <m:r>
              <w:rPr>
                <w:rFonts w:ascii="Cambria Math" w:hAnsi="Cambria Math"/>
              </w:rPr>
              <m:t>16000 ticks</m:t>
            </m:r>
            <m:ctrlPr>
              <w:rPr>
                <w:rFonts w:ascii="Cambria Math" w:eastAsiaTheme="minorEastAsia" w:hAnsi="Cambria Math"/>
                <w:i/>
              </w:rPr>
            </m:ctrlPr>
          </m:num>
          <m:den>
            <m:r>
              <w:rPr>
                <w:rFonts w:ascii="Cambria Math" w:hAnsi="Cambria Math"/>
              </w:rPr>
              <m:t>1ms</m:t>
            </m:r>
          </m:den>
        </m:f>
        <m:r>
          <w:rPr>
            <w:rFonts w:ascii="Cambria Math" w:eastAsiaTheme="minorEastAsia" w:hAnsi="Cambria Math"/>
          </w:rPr>
          <m:t>=</m:t>
        </m:r>
        <m:f>
          <m:fPr>
            <m:ctrlPr>
              <w:rPr>
                <w:rFonts w:ascii="Cambria Math" w:hAnsi="Cambria Math"/>
                <w:i/>
              </w:rPr>
            </m:ctrlPr>
          </m:fPr>
          <m:num>
            <m:r>
              <w:rPr>
                <w:rFonts w:ascii="Cambria Math" w:hAnsi="Cambria Math"/>
              </w:rPr>
              <m:t>16 ticks</m:t>
            </m:r>
            <m:ctrlPr>
              <w:rPr>
                <w:rFonts w:ascii="Cambria Math" w:eastAsiaTheme="minorEastAsia" w:hAnsi="Cambria Math"/>
                <w:i/>
              </w:rPr>
            </m:ctrlPr>
          </m:num>
          <m:den>
            <m:r>
              <w:rPr>
                <w:rFonts w:ascii="Cambria Math" w:hAnsi="Cambria Math"/>
              </w:rPr>
              <m:t>1μs</m:t>
            </m:r>
          </m:den>
        </m:f>
      </m:oMath>
      <w:r w:rsidR="00DC092D">
        <w:rPr>
          <w:rFonts w:eastAsiaTheme="minorEastAsia"/>
        </w:rPr>
        <w:t xml:space="preserve"> </w:t>
      </w:r>
      <w:r>
        <w:rPr>
          <w:rFonts w:eastAsiaTheme="minorEastAsia"/>
        </w:rPr>
        <w:t>. This gives us a lot of resolution to control the PWM signal</w:t>
      </w:r>
      <w:r w:rsidR="00DC092D">
        <w:rPr>
          <w:rFonts w:eastAsiaTheme="minorEastAsia"/>
        </w:rPr>
        <w:t>.</w:t>
      </w:r>
      <w:r w:rsidR="000D529A">
        <w:rPr>
          <w:rFonts w:eastAsiaTheme="minorEastAsia"/>
        </w:rPr>
        <w:t xml:space="preserve"> For our purposes, the angle values which are 8-bit values from 0 to 255 are mapped into a range of 16000 to 32000. This is accomplished using the </w:t>
      </w:r>
      <w:proofErr w:type="gramStart"/>
      <w:r w:rsidR="000D529A">
        <w:rPr>
          <w:rFonts w:eastAsiaTheme="minorEastAsia"/>
        </w:rPr>
        <w:t>map(</w:t>
      </w:r>
      <w:proofErr w:type="gramEnd"/>
      <w:r w:rsidR="000D529A">
        <w:rPr>
          <w:rFonts w:eastAsiaTheme="minorEastAsia"/>
        </w:rPr>
        <w:t xml:space="preserve">) function. </w:t>
      </w:r>
      <w:r w:rsidR="00DC092D">
        <w:rPr>
          <w:rFonts w:eastAsiaTheme="minorEastAsia"/>
        </w:rPr>
        <w:t xml:space="preserve"> </w:t>
      </w:r>
      <w:r>
        <w:rPr>
          <w:rFonts w:eastAsiaTheme="minorEastAsia"/>
        </w:rPr>
        <w:t xml:space="preserve">   </w:t>
      </w:r>
    </w:p>
    <w:p w14:paraId="1400FFA8" w14:textId="6D66423E" w:rsidR="000D529A" w:rsidRDefault="0028418C" w:rsidP="00F258F8">
      <w:pPr>
        <w:pStyle w:val="Heading2"/>
        <w:jc w:val="both"/>
      </w:pPr>
      <w:r w:rsidRPr="00AD7917">
        <w:t>M</w:t>
      </w:r>
      <w:r w:rsidR="00AD7917" w:rsidRPr="00AD7917">
        <w:t>ap</w:t>
      </w:r>
      <w:r>
        <w:t xml:space="preserve">ping </w:t>
      </w:r>
      <w:r w:rsidR="00BF3F9C">
        <w:t>V</w:t>
      </w:r>
      <w:r>
        <w:t>alues</w:t>
      </w:r>
    </w:p>
    <w:p w14:paraId="6A41100D" w14:textId="7D81E892" w:rsidR="001A280B" w:rsidRPr="001A280B" w:rsidRDefault="002A2F21" w:rsidP="00F258F8">
      <w:pPr>
        <w:jc w:val="both"/>
        <w:rPr>
          <w:rFonts w:eastAsiaTheme="minorEastAsia"/>
        </w:rPr>
      </w:pPr>
      <w:r>
        <w:t xml:space="preserve">The function </w:t>
      </w:r>
      <w:proofErr w:type="gramStart"/>
      <w:r>
        <w:t>map(</w:t>
      </w:r>
      <w:proofErr w:type="gramEnd"/>
      <w:r>
        <w:t xml:space="preserve">) converts values form one rage to another. It is a </w:t>
      </w:r>
      <w:r w:rsidR="001A280B">
        <w:t>Linear mapping which translates the input value from an expected domain to the required range This is done mathematically by writing the OUTPUT value in the required range by using point-slope form of linear equation of line:</w:t>
      </w:r>
    </w:p>
    <w:p w14:paraId="6F277951" w14:textId="3A09F23D" w:rsidR="00001A95" w:rsidRPr="00584481" w:rsidRDefault="001A280B" w:rsidP="00F258F8">
      <w:pPr>
        <w:jc w:val="both"/>
        <w:rPr>
          <w:rFonts w:eastAsiaTheme="minorEastAsia"/>
          <w:sz w:val="19"/>
          <w:szCs w:val="19"/>
        </w:rPr>
      </w:pPr>
      <m:oMathPara>
        <m:oMath>
          <m:r>
            <m:rPr>
              <m:sty m:val="p"/>
            </m:rPr>
            <w:rPr>
              <w:rFonts w:ascii="Cambria Math" w:hAnsi="Cambria Math" w:cs="Consolas"/>
              <w:color w:val="000000"/>
              <w:sz w:val="19"/>
              <w:szCs w:val="19"/>
              <w:highlight w:val="white"/>
            </w:rPr>
            <m:t>OUTPUT=y=</m:t>
          </m:r>
          <m:r>
            <m:rPr>
              <m:sty m:val="p"/>
            </m:rPr>
            <w:rPr>
              <w:rFonts w:ascii="Cambria Math" w:hAnsi="Cambria Math" w:cs="Consolas"/>
              <w:sz w:val="19"/>
              <w:szCs w:val="19"/>
              <w:highlight w:val="white"/>
            </w:rPr>
            <m:t>(((x - xmin) * (ymax - ymin))/ (xmax - xmin)) + ymin</m:t>
          </m:r>
        </m:oMath>
      </m:oMathPara>
    </w:p>
    <w:p w14:paraId="7B9B0D83" w14:textId="3CF81CFD" w:rsidR="00D8219A" w:rsidRDefault="00D8219A" w:rsidP="00F258F8">
      <w:pPr>
        <w:pStyle w:val="Heading2"/>
        <w:jc w:val="both"/>
      </w:pPr>
      <w:r>
        <w:t xml:space="preserve">Writing </w:t>
      </w:r>
      <w:r w:rsidR="000529D4">
        <w:t>V</w:t>
      </w:r>
      <w:r>
        <w:t>alues to OCR1A</w:t>
      </w:r>
    </w:p>
    <w:p w14:paraId="529C48F7" w14:textId="59E9A305" w:rsidR="007511EA" w:rsidRDefault="00D8219A" w:rsidP="00F258F8">
      <w:pPr>
        <w:jc w:val="both"/>
      </w:pPr>
      <w:r>
        <w:t xml:space="preserve">The map function is used to rescale input values from a certain range which is 0 to 255 for an 8-bit value to the range of ticks for OCR1A timer which is 16000 to 32000. </w:t>
      </w:r>
      <w:r w:rsidR="009F22F9">
        <w:t>The</w:t>
      </w:r>
      <w:r w:rsidR="00162D3F">
        <w:t xml:space="preserve"> input</w:t>
      </w:r>
      <w:r w:rsidR="009F22F9">
        <w:t xml:space="preserve"> value is then changed for required number of </w:t>
      </w:r>
      <w:proofErr w:type="gramStart"/>
      <w:r w:rsidR="009F22F9">
        <w:t>servo</w:t>
      </w:r>
      <w:proofErr w:type="gramEnd"/>
      <w:r w:rsidR="009F22F9">
        <w:t xml:space="preserve"> in the </w:t>
      </w:r>
      <w:proofErr w:type="spellStart"/>
      <w:r w:rsidR="009F22F9" w:rsidRPr="009F22F9">
        <w:rPr>
          <w:b/>
          <w:bCs/>
        </w:rPr>
        <w:t>servoTime</w:t>
      </w:r>
      <w:proofErr w:type="spellEnd"/>
      <w:r w:rsidR="009F22F9">
        <w:t xml:space="preserve"> array which is then read into </w:t>
      </w:r>
      <w:r w:rsidR="009F22F9" w:rsidRPr="006475F6">
        <w:rPr>
          <w:b/>
          <w:bCs/>
        </w:rPr>
        <w:t>OCR1A</w:t>
      </w:r>
      <w:r w:rsidR="009F22F9">
        <w:t xml:space="preserve"> in the </w:t>
      </w:r>
      <w:r w:rsidR="009F22F9" w:rsidRPr="006475F6">
        <w:rPr>
          <w:b/>
          <w:bCs/>
        </w:rPr>
        <w:t>ISR Interrupt</w:t>
      </w:r>
      <w:r w:rsidR="00A94493">
        <w:rPr>
          <w:b/>
          <w:bCs/>
        </w:rPr>
        <w:t>.</w:t>
      </w:r>
      <w:r w:rsidR="009F22F9">
        <w:t xml:space="preserve">   </w:t>
      </w:r>
    </w:p>
    <w:p w14:paraId="731FF00C" w14:textId="77777777" w:rsidR="000529D4" w:rsidRDefault="000529D4" w:rsidP="00F258F8">
      <w:pPr>
        <w:jc w:val="both"/>
      </w:pPr>
    </w:p>
    <w:p w14:paraId="2A3D3FD9" w14:textId="039D8B1F" w:rsidR="007511EA" w:rsidRDefault="000529D4" w:rsidP="00F258F8">
      <w:pPr>
        <w:jc w:val="both"/>
      </w:pPr>
      <w:r>
        <w:t xml:space="preserve">List of Functions is provided in the appendix under </w:t>
      </w:r>
      <w:r w:rsidRPr="000529D4">
        <w:rPr>
          <w:b/>
          <w:bCs/>
        </w:rPr>
        <w:t>Functions</w:t>
      </w:r>
      <w:r>
        <w:t xml:space="preserve">. </w:t>
      </w:r>
      <w:r w:rsidR="007511EA">
        <w:t xml:space="preserve">The details of the registers used in the code is available in ATmega328p datasheet available online through the </w:t>
      </w:r>
      <w:hyperlink r:id="rId11" w:history="1">
        <w:r w:rsidR="007511EA" w:rsidRPr="000516F5">
          <w:rPr>
            <w:rStyle w:val="Hyperlink"/>
          </w:rPr>
          <w:t>link</w:t>
        </w:r>
      </w:hyperlink>
      <w:r w:rsidR="007511EA">
        <w:t>.</w:t>
      </w:r>
      <w:r w:rsidR="007511EA">
        <w:tab/>
      </w:r>
    </w:p>
    <w:p w14:paraId="0636577E" w14:textId="77777777" w:rsidR="000D5FA8" w:rsidRDefault="000D5FA8" w:rsidP="00F258F8">
      <w:pPr>
        <w:jc w:val="both"/>
        <w:rPr>
          <w:rFonts w:asciiTheme="majorHAnsi" w:eastAsiaTheme="majorEastAsia" w:hAnsiTheme="majorHAnsi" w:cstheme="majorBidi"/>
          <w:color w:val="2F5496" w:themeColor="accent1" w:themeShade="BF"/>
          <w:sz w:val="32"/>
          <w:szCs w:val="32"/>
        </w:rPr>
      </w:pPr>
      <w:r>
        <w:br w:type="page"/>
      </w:r>
    </w:p>
    <w:p w14:paraId="30519EC6" w14:textId="77777777" w:rsidR="000D5FA8" w:rsidRDefault="000D5FA8" w:rsidP="00F258F8">
      <w:pPr>
        <w:pStyle w:val="Heading1"/>
        <w:jc w:val="both"/>
      </w:pPr>
      <w:r>
        <w:lastRenderedPageBreak/>
        <w:t>Future Prospects</w:t>
      </w:r>
    </w:p>
    <w:p w14:paraId="5C7D856B" w14:textId="7F88F14A" w:rsidR="000128AE" w:rsidRDefault="00D02AE7" w:rsidP="00F258F8">
      <w:pPr>
        <w:jc w:val="both"/>
      </w:pPr>
      <w:r>
        <w:t>The Robotic Arm has ability to receive control commands through Serial Communication, thus we can further extend the design for the arm to be controlled by Smartphone through Bluetooth, over Internet through Wi-Fi and simply through USB connected to a</w:t>
      </w:r>
      <w:r w:rsidR="003E0624">
        <w:t xml:space="preserve"> </w:t>
      </w:r>
      <w:r w:rsidR="000128AE">
        <w:t>computer in the future.</w:t>
      </w:r>
    </w:p>
    <w:p w14:paraId="1ADABEB9" w14:textId="5BB9FEEE" w:rsidR="000128AE" w:rsidRDefault="000128AE" w:rsidP="00F258F8">
      <w:pPr>
        <w:jc w:val="both"/>
      </w:pPr>
      <w:r>
        <w:t xml:space="preserve">High Level Movements </w:t>
      </w:r>
      <w:r w:rsidR="00674C54">
        <w:t>can also be expected in the future through the use of inverse kinematics and AI Assisted Controls.</w:t>
      </w:r>
    </w:p>
    <w:p w14:paraId="0975D6BE" w14:textId="08BBE82E" w:rsidR="00D732FD" w:rsidRDefault="00D732FD" w:rsidP="00F258F8">
      <w:pPr>
        <w:jc w:val="both"/>
      </w:pPr>
    </w:p>
    <w:p w14:paraId="2BC6E62F" w14:textId="182D35CB" w:rsidR="00D732FD" w:rsidRDefault="00D732FD" w:rsidP="00F258F8">
      <w:pPr>
        <w:pStyle w:val="Heading1"/>
        <w:jc w:val="both"/>
      </w:pPr>
      <w:r>
        <w:t>Conclusion</w:t>
      </w:r>
    </w:p>
    <w:p w14:paraId="19755DD4" w14:textId="09D1456F" w:rsidR="00375C88" w:rsidRPr="00375C88" w:rsidRDefault="00375C88" w:rsidP="00F258F8">
      <w:pPr>
        <w:jc w:val="both"/>
      </w:pPr>
      <w:r>
        <w:t>We have successfully designed a robotic arm based on the ATmega328p Microcontrollers with serial communication for control commands. The control is currently provided with eight potentiometers, thus a total of eight of motors</w:t>
      </w:r>
      <w:r w:rsidR="00502D7D">
        <w:t>, which provide a wide range of movements.</w:t>
      </w:r>
    </w:p>
    <w:p w14:paraId="1B2A791A" w14:textId="77777777" w:rsidR="00D02AE7" w:rsidRDefault="00D02AE7" w:rsidP="00F258F8">
      <w:pPr>
        <w:jc w:val="both"/>
      </w:pPr>
      <w:r>
        <w:br w:type="page"/>
      </w:r>
    </w:p>
    <w:p w14:paraId="49800888" w14:textId="77777777" w:rsidR="000529D4" w:rsidRDefault="000529D4" w:rsidP="00F258F8">
      <w:pPr>
        <w:jc w:val="both"/>
      </w:pPr>
    </w:p>
    <w:p w14:paraId="7522FDF9" w14:textId="727AE3F4" w:rsidR="002F73D1" w:rsidRPr="00105780" w:rsidRDefault="002F73D1" w:rsidP="00F258F8">
      <w:pPr>
        <w:pStyle w:val="Heading1"/>
        <w:jc w:val="both"/>
      </w:pPr>
      <w:r>
        <w:t>Appendix</w:t>
      </w:r>
    </w:p>
    <w:p w14:paraId="068C1A73" w14:textId="5DC90B7D" w:rsidR="00582A3A" w:rsidRPr="00DE6034" w:rsidRDefault="00582A3A" w:rsidP="00F258F8">
      <w:pPr>
        <w:pStyle w:val="Heading2"/>
        <w:jc w:val="both"/>
      </w:pPr>
      <w:r w:rsidRPr="00DE6034">
        <w:t>Function</w:t>
      </w:r>
      <w:r w:rsidR="000529D4">
        <w:t>s</w:t>
      </w:r>
    </w:p>
    <w:p w14:paraId="3FEFDAF7" w14:textId="7A2B572D" w:rsidR="00F21102" w:rsidRDefault="00F21102" w:rsidP="00F258F8">
      <w:pPr>
        <w:pStyle w:val="Heading3"/>
        <w:jc w:val="both"/>
      </w:pPr>
      <w:r>
        <w:t xml:space="preserve">unsigned int </w:t>
      </w:r>
      <w:proofErr w:type="gramStart"/>
      <w:r>
        <w:t>map(</w:t>
      </w:r>
      <w:proofErr w:type="gramEnd"/>
      <w:r>
        <w:t xml:space="preserve">int x, float </w:t>
      </w:r>
      <w:proofErr w:type="spellStart"/>
      <w:r>
        <w:t>xmin,float</w:t>
      </w:r>
      <w:proofErr w:type="spellEnd"/>
      <w:r>
        <w:t xml:space="preserve"> </w:t>
      </w:r>
      <w:proofErr w:type="spellStart"/>
      <w:r>
        <w:t>xmax,float</w:t>
      </w:r>
      <w:proofErr w:type="spellEnd"/>
      <w:r>
        <w:t xml:space="preserve"> </w:t>
      </w:r>
      <w:proofErr w:type="spellStart"/>
      <w:r>
        <w:t>ymin,float</w:t>
      </w:r>
      <w:proofErr w:type="spellEnd"/>
      <w:r>
        <w:t xml:space="preserve"> </w:t>
      </w:r>
      <w:proofErr w:type="spellStart"/>
      <w:r>
        <w:t>ymax</w:t>
      </w:r>
      <w:proofErr w:type="spellEnd"/>
      <w:r>
        <w:t>);</w:t>
      </w:r>
    </w:p>
    <w:p w14:paraId="6BBC49D0" w14:textId="106B746C" w:rsidR="00F21102" w:rsidRPr="00F21102" w:rsidRDefault="00F21102" w:rsidP="00F258F8">
      <w:pPr>
        <w:jc w:val="both"/>
      </w:pPr>
      <w:r>
        <w:t xml:space="preserve">Maps x from input range </w:t>
      </w:r>
      <w:proofErr w:type="spellStart"/>
      <w:r>
        <w:t>xmin</w:t>
      </w:r>
      <w:proofErr w:type="spellEnd"/>
      <w:r>
        <w:t xml:space="preserve"> to </w:t>
      </w:r>
      <w:proofErr w:type="spellStart"/>
      <w:r>
        <w:t>xmax</w:t>
      </w:r>
      <w:proofErr w:type="spellEnd"/>
      <w:r>
        <w:t xml:space="preserve"> to output range </w:t>
      </w:r>
      <w:proofErr w:type="spellStart"/>
      <w:r>
        <w:t>ymin</w:t>
      </w:r>
      <w:proofErr w:type="spellEnd"/>
      <w:r>
        <w:t xml:space="preserve"> to </w:t>
      </w:r>
      <w:proofErr w:type="spellStart"/>
      <w:r>
        <w:t>ymax</w:t>
      </w:r>
      <w:proofErr w:type="spellEnd"/>
      <w:r w:rsidR="008F328A">
        <w:t>.</w:t>
      </w:r>
    </w:p>
    <w:p w14:paraId="6FAFFF4F" w14:textId="672BA2F6" w:rsidR="00F21102" w:rsidRDefault="00F21102" w:rsidP="00F258F8">
      <w:pPr>
        <w:pStyle w:val="Heading3"/>
        <w:jc w:val="both"/>
      </w:pPr>
      <w:r>
        <w:t xml:space="preserve">void </w:t>
      </w:r>
      <w:proofErr w:type="spellStart"/>
      <w:proofErr w:type="gramStart"/>
      <w:r>
        <w:t>setupRX</w:t>
      </w:r>
      <w:proofErr w:type="spellEnd"/>
      <w:r>
        <w:t>(</w:t>
      </w:r>
      <w:proofErr w:type="gramEnd"/>
      <w:r>
        <w:t>);</w:t>
      </w:r>
    </w:p>
    <w:p w14:paraId="1017A25E" w14:textId="6D389B95" w:rsidR="00152BB5" w:rsidRDefault="00152BB5" w:rsidP="00F258F8">
      <w:pPr>
        <w:jc w:val="both"/>
      </w:pPr>
      <w:r>
        <w:t>Setup the</w:t>
      </w:r>
      <w:r w:rsidR="000558E4" w:rsidRPr="000558E4">
        <w:t xml:space="preserve"> USART</w:t>
      </w:r>
      <w:r>
        <w:t xml:space="preserve"> RX Registers to Receive values over the RX pin. </w:t>
      </w:r>
    </w:p>
    <w:p w14:paraId="3A06A97A" w14:textId="77777777" w:rsidR="000558E4" w:rsidRDefault="000558E4" w:rsidP="00F258F8">
      <w:pPr>
        <w:pStyle w:val="Heading3"/>
        <w:jc w:val="both"/>
      </w:pPr>
      <w:r>
        <w:t xml:space="preserve">void </w:t>
      </w:r>
      <w:proofErr w:type="spellStart"/>
      <w:proofErr w:type="gramStart"/>
      <w:r>
        <w:t>setupTX</w:t>
      </w:r>
      <w:proofErr w:type="spellEnd"/>
      <w:r>
        <w:t>(</w:t>
      </w:r>
      <w:proofErr w:type="gramEnd"/>
      <w:r>
        <w:t>);</w:t>
      </w:r>
    </w:p>
    <w:p w14:paraId="19785FFA" w14:textId="4BCF4E50" w:rsidR="000558E4" w:rsidRPr="00152BB5" w:rsidRDefault="000558E4" w:rsidP="00F258F8">
      <w:pPr>
        <w:jc w:val="both"/>
      </w:pPr>
      <w:r>
        <w:t xml:space="preserve">Setup the </w:t>
      </w:r>
      <w:r w:rsidRPr="000558E4">
        <w:t>USART</w:t>
      </w:r>
      <w:r>
        <w:t xml:space="preserve"> TX Registers to </w:t>
      </w:r>
      <w:r w:rsidR="00D37C16">
        <w:t>Transmit</w:t>
      </w:r>
      <w:r>
        <w:t xml:space="preserve"> values over the </w:t>
      </w:r>
      <w:r w:rsidR="00D37C16">
        <w:t>T</w:t>
      </w:r>
      <w:r>
        <w:t xml:space="preserve">X pin. </w:t>
      </w:r>
    </w:p>
    <w:p w14:paraId="4DE261C6" w14:textId="629172EC" w:rsidR="00F21102" w:rsidRDefault="00F21102" w:rsidP="00F258F8">
      <w:pPr>
        <w:pStyle w:val="Heading3"/>
        <w:jc w:val="both"/>
      </w:pPr>
      <w:r>
        <w:t xml:space="preserve">void </w:t>
      </w:r>
      <w:proofErr w:type="spellStart"/>
      <w:proofErr w:type="gramStart"/>
      <w:r>
        <w:t>initServo</w:t>
      </w:r>
      <w:proofErr w:type="spellEnd"/>
      <w:r>
        <w:t>(</w:t>
      </w:r>
      <w:proofErr w:type="gramEnd"/>
      <w:r>
        <w:t>);</w:t>
      </w:r>
    </w:p>
    <w:p w14:paraId="00F2BAFA" w14:textId="0785A1A8" w:rsidR="00AD4DE7" w:rsidRPr="00AD4DE7" w:rsidRDefault="00AD4DE7" w:rsidP="00F258F8">
      <w:pPr>
        <w:jc w:val="both"/>
      </w:pPr>
      <w:r>
        <w:t xml:space="preserve">Initializes Timer in Normal Mode without </w:t>
      </w:r>
      <w:proofErr w:type="spellStart"/>
      <w:r>
        <w:t>Prescale</w:t>
      </w:r>
      <w:proofErr w:type="spellEnd"/>
      <w:r>
        <w:t xml:space="preserve"> and Enables SERVO_PORT as OU</w:t>
      </w:r>
      <w:r w:rsidR="005239D0">
        <w:t>T</w:t>
      </w:r>
      <w:r>
        <w:t>PUT</w:t>
      </w:r>
      <w:r w:rsidR="005239D0">
        <w:t xml:space="preserve"> by setting </w:t>
      </w:r>
      <w:r w:rsidR="005239D0" w:rsidRPr="005239D0">
        <w:t xml:space="preserve">SERVO_DDR </w:t>
      </w:r>
      <w:r w:rsidR="005239D0">
        <w:t>to 0XFF</w:t>
      </w:r>
      <w:r w:rsidR="00853414">
        <w:t>.</w:t>
      </w:r>
      <w:r>
        <w:t xml:space="preserve"> </w:t>
      </w:r>
    </w:p>
    <w:p w14:paraId="00CDCE50" w14:textId="50ACA317" w:rsidR="00F21102" w:rsidRDefault="00F21102" w:rsidP="00F258F8">
      <w:pPr>
        <w:pStyle w:val="Heading3"/>
        <w:jc w:val="both"/>
      </w:pPr>
      <w:r>
        <w:t xml:space="preserve">void </w:t>
      </w:r>
      <w:proofErr w:type="spellStart"/>
      <w:proofErr w:type="gramStart"/>
      <w:r>
        <w:t>writeangle</w:t>
      </w:r>
      <w:proofErr w:type="spellEnd"/>
      <w:r>
        <w:t>(</w:t>
      </w:r>
      <w:proofErr w:type="gramEnd"/>
      <w:r>
        <w:t>uint8_t servo, uint8_t angle );</w:t>
      </w:r>
    </w:p>
    <w:p w14:paraId="09F98DB0" w14:textId="07C55CA2" w:rsidR="00DE6034" w:rsidRPr="00DE6034" w:rsidRDefault="006908A3" w:rsidP="00F258F8">
      <w:pPr>
        <w:jc w:val="both"/>
      </w:pPr>
      <w:r>
        <w:t xml:space="preserve">Writes angle value </w:t>
      </w:r>
      <w:r w:rsidR="00983779">
        <w:t>in Range</w:t>
      </w:r>
      <w:r>
        <w:t xml:space="preserve"> 0 to 180 to Servo number= servo.</w:t>
      </w:r>
    </w:p>
    <w:p w14:paraId="72707D52" w14:textId="54B1596B" w:rsidR="00F21102" w:rsidRDefault="00F21102" w:rsidP="00F258F8">
      <w:pPr>
        <w:pStyle w:val="Heading3"/>
        <w:jc w:val="both"/>
      </w:pPr>
      <w:r>
        <w:t xml:space="preserve">void </w:t>
      </w:r>
      <w:proofErr w:type="spellStart"/>
      <w:proofErr w:type="gramStart"/>
      <w:r>
        <w:t>writeus</w:t>
      </w:r>
      <w:proofErr w:type="spellEnd"/>
      <w:r>
        <w:t>(</w:t>
      </w:r>
      <w:proofErr w:type="gramEnd"/>
      <w:r>
        <w:t xml:space="preserve">uint8_t servo, uint8_t </w:t>
      </w:r>
      <w:r w:rsidR="00475F36">
        <w:t>time</w:t>
      </w:r>
      <w:r>
        <w:t xml:space="preserve"> );</w:t>
      </w:r>
    </w:p>
    <w:p w14:paraId="36D8A15B" w14:textId="49E0218A" w:rsidR="00475F36" w:rsidRPr="00475F36" w:rsidRDefault="00475F36" w:rsidP="00F258F8">
      <w:pPr>
        <w:jc w:val="both"/>
      </w:pPr>
      <w:r>
        <w:t>Writes time value in Range 1000us to 2000us to Servo number= servo.</w:t>
      </w:r>
    </w:p>
    <w:p w14:paraId="60849DB6" w14:textId="79FE3A94" w:rsidR="00F21102" w:rsidRDefault="00F21102" w:rsidP="00F258F8">
      <w:pPr>
        <w:pStyle w:val="Heading3"/>
        <w:jc w:val="both"/>
      </w:pPr>
      <w:r>
        <w:t xml:space="preserve">void </w:t>
      </w:r>
      <w:proofErr w:type="spellStart"/>
      <w:proofErr w:type="gramStart"/>
      <w:r>
        <w:t>writepotval</w:t>
      </w:r>
      <w:proofErr w:type="spellEnd"/>
      <w:r>
        <w:t>(</w:t>
      </w:r>
      <w:proofErr w:type="gramEnd"/>
      <w:r>
        <w:t xml:space="preserve">uint8_t servo, uint8_t </w:t>
      </w:r>
      <w:proofErr w:type="spellStart"/>
      <w:r w:rsidR="00475F36">
        <w:t>val</w:t>
      </w:r>
      <w:proofErr w:type="spellEnd"/>
      <w:r>
        <w:t xml:space="preserve"> );</w:t>
      </w:r>
    </w:p>
    <w:p w14:paraId="64FE1E52" w14:textId="17CBC8E9" w:rsidR="00475F36" w:rsidRPr="00475F36" w:rsidRDefault="00475F36" w:rsidP="00F258F8">
      <w:pPr>
        <w:jc w:val="both"/>
      </w:pPr>
      <w:r>
        <w:t xml:space="preserve">Writes </w:t>
      </w:r>
      <w:proofErr w:type="spellStart"/>
      <w:r>
        <w:t>val</w:t>
      </w:r>
      <w:proofErr w:type="spellEnd"/>
      <w:r>
        <w:t xml:space="preserve"> value in Range 0 to 255 to Servo number= servo.</w:t>
      </w:r>
    </w:p>
    <w:p w14:paraId="5AA33C49" w14:textId="11B224D5" w:rsidR="00F21102" w:rsidRDefault="00F21102" w:rsidP="00F258F8">
      <w:pPr>
        <w:pStyle w:val="Heading3"/>
        <w:jc w:val="both"/>
      </w:pPr>
      <w:r>
        <w:t xml:space="preserve">void </w:t>
      </w:r>
      <w:proofErr w:type="spellStart"/>
      <w:proofErr w:type="gramStart"/>
      <w:r>
        <w:t>setmotors</w:t>
      </w:r>
      <w:proofErr w:type="spellEnd"/>
      <w:r>
        <w:t>(</w:t>
      </w:r>
      <w:proofErr w:type="gramEnd"/>
      <w:r>
        <w:t>);</w:t>
      </w:r>
    </w:p>
    <w:p w14:paraId="7A3BBBFE" w14:textId="18F64521" w:rsidR="00516821" w:rsidRPr="00516821" w:rsidRDefault="00516821" w:rsidP="00F258F8">
      <w:pPr>
        <w:jc w:val="both"/>
      </w:pPr>
      <w:r>
        <w:t>Writes</w:t>
      </w:r>
      <w:r w:rsidR="00872EBF">
        <w:t xml:space="preserve"> angle values stored in array</w:t>
      </w:r>
      <w:r>
        <w:t xml:space="preserve"> </w:t>
      </w:r>
      <w:proofErr w:type="spellStart"/>
      <w:r w:rsidRPr="00516821">
        <w:t>motoranglesvalues</w:t>
      </w:r>
      <w:proofErr w:type="spellEnd"/>
      <w:r>
        <w:t xml:space="preserve"> in range of 0 to 180 to Servo motors</w:t>
      </w:r>
    </w:p>
    <w:p w14:paraId="613363E4" w14:textId="514BFCA7" w:rsidR="000558E4" w:rsidRDefault="00F21102" w:rsidP="00F258F8">
      <w:pPr>
        <w:pStyle w:val="Heading3"/>
        <w:jc w:val="both"/>
      </w:pPr>
      <w:r>
        <w:t xml:space="preserve">void </w:t>
      </w:r>
      <w:proofErr w:type="spellStart"/>
      <w:proofErr w:type="gramStart"/>
      <w:r>
        <w:t>setmotorspot</w:t>
      </w:r>
      <w:proofErr w:type="spellEnd"/>
      <w:r>
        <w:t>(</w:t>
      </w:r>
      <w:proofErr w:type="gramEnd"/>
      <w:r>
        <w:t>);</w:t>
      </w:r>
    </w:p>
    <w:p w14:paraId="0CABBCCD" w14:textId="4D3C590E" w:rsidR="00580CCD" w:rsidRPr="00516821" w:rsidRDefault="00580CCD" w:rsidP="00F258F8">
      <w:pPr>
        <w:jc w:val="both"/>
      </w:pPr>
      <w:r>
        <w:t xml:space="preserve">Writes </w:t>
      </w:r>
      <w:r w:rsidR="00493083">
        <w:t>8-bit</w:t>
      </w:r>
      <w:r>
        <w:t xml:space="preserve"> values</w:t>
      </w:r>
      <w:r w:rsidR="00280512">
        <w:t xml:space="preserve"> for angles</w:t>
      </w:r>
      <w:r>
        <w:t xml:space="preserve"> stored in array </w:t>
      </w:r>
      <w:proofErr w:type="spellStart"/>
      <w:r w:rsidRPr="00516821">
        <w:t>motoranglesvalues</w:t>
      </w:r>
      <w:proofErr w:type="spellEnd"/>
      <w:r>
        <w:t xml:space="preserve"> in range of 0 to 255 to Servo motors</w:t>
      </w:r>
    </w:p>
    <w:p w14:paraId="1C2B78A5" w14:textId="7E3DFA01" w:rsidR="000558E4" w:rsidRDefault="000558E4" w:rsidP="00F258F8">
      <w:pPr>
        <w:pStyle w:val="Heading3"/>
        <w:jc w:val="both"/>
      </w:pPr>
      <w:r>
        <w:t xml:space="preserve">void </w:t>
      </w:r>
      <w:proofErr w:type="spellStart"/>
      <w:proofErr w:type="gramStart"/>
      <w:r>
        <w:t>selectADC</w:t>
      </w:r>
      <w:proofErr w:type="spellEnd"/>
      <w:r>
        <w:t>(</w:t>
      </w:r>
      <w:proofErr w:type="gramEnd"/>
      <w:r>
        <w:t xml:space="preserve">uint8_t </w:t>
      </w:r>
      <w:proofErr w:type="spellStart"/>
      <w:r>
        <w:t>ADC_pt</w:t>
      </w:r>
      <w:proofErr w:type="spellEnd"/>
      <w:r>
        <w:t>);</w:t>
      </w:r>
    </w:p>
    <w:p w14:paraId="2AACF2B9" w14:textId="1BFEDE73" w:rsidR="00D54FA7" w:rsidRPr="00D54FA7" w:rsidRDefault="00D54FA7" w:rsidP="00F258F8">
      <w:pPr>
        <w:jc w:val="both"/>
      </w:pPr>
      <w:r w:rsidRPr="00D54FA7">
        <w:t>Modifying first four bits of ADMUX to select ADC Port</w:t>
      </w:r>
      <w:r>
        <w:t>.</w:t>
      </w:r>
    </w:p>
    <w:p w14:paraId="4AC0123B" w14:textId="1ACA0044" w:rsidR="000558E4" w:rsidRDefault="000558E4" w:rsidP="00F258F8">
      <w:pPr>
        <w:pStyle w:val="Heading3"/>
        <w:jc w:val="both"/>
      </w:pPr>
      <w:r>
        <w:t xml:space="preserve">void </w:t>
      </w:r>
      <w:proofErr w:type="spellStart"/>
      <w:proofErr w:type="gramStart"/>
      <w:r>
        <w:t>setupADC</w:t>
      </w:r>
      <w:proofErr w:type="spellEnd"/>
      <w:r>
        <w:t>(</w:t>
      </w:r>
      <w:proofErr w:type="gramEnd"/>
      <w:r>
        <w:t>);</w:t>
      </w:r>
    </w:p>
    <w:p w14:paraId="0177657F" w14:textId="78F8262C" w:rsidR="00D54FA7" w:rsidRPr="00D54FA7" w:rsidRDefault="00B62FC3" w:rsidP="00F258F8">
      <w:pPr>
        <w:jc w:val="both"/>
      </w:pPr>
      <w:r w:rsidRPr="00B62FC3">
        <w:t>Setup ADC</w:t>
      </w:r>
      <w:r w:rsidR="00744967">
        <w:t>.</w:t>
      </w:r>
    </w:p>
    <w:p w14:paraId="458840EE" w14:textId="464955D4" w:rsidR="000558E4" w:rsidRDefault="000558E4" w:rsidP="00F258F8">
      <w:pPr>
        <w:pStyle w:val="Heading3"/>
        <w:jc w:val="both"/>
      </w:pPr>
      <w:r>
        <w:t xml:space="preserve">void </w:t>
      </w:r>
      <w:proofErr w:type="spellStart"/>
      <w:proofErr w:type="gramStart"/>
      <w:r>
        <w:t>startADC</w:t>
      </w:r>
      <w:proofErr w:type="spellEnd"/>
      <w:r>
        <w:t>(</w:t>
      </w:r>
      <w:proofErr w:type="gramEnd"/>
      <w:r>
        <w:t>);</w:t>
      </w:r>
    </w:p>
    <w:p w14:paraId="066E8A46" w14:textId="63D52F35" w:rsidR="00D54FA7" w:rsidRPr="00D54FA7" w:rsidRDefault="00D54FA7" w:rsidP="00F258F8">
      <w:pPr>
        <w:jc w:val="both"/>
      </w:pPr>
      <w:r w:rsidRPr="00D54FA7">
        <w:t>Start</w:t>
      </w:r>
      <w:r w:rsidR="00190920">
        <w:t>s</w:t>
      </w:r>
      <w:r w:rsidRPr="00D54FA7">
        <w:t xml:space="preserve"> ADC Convers</w:t>
      </w:r>
      <w:r w:rsidR="00847A20">
        <w:t>a</w:t>
      </w:r>
      <w:r w:rsidRPr="00D54FA7">
        <w:t>tion</w:t>
      </w:r>
      <w:r>
        <w:t>.</w:t>
      </w:r>
    </w:p>
    <w:p w14:paraId="0114C292" w14:textId="26F1EF80" w:rsidR="000558E4" w:rsidRDefault="000558E4" w:rsidP="00F258F8">
      <w:pPr>
        <w:pStyle w:val="Heading3"/>
        <w:jc w:val="both"/>
      </w:pPr>
      <w:r>
        <w:t xml:space="preserve">void </w:t>
      </w:r>
      <w:proofErr w:type="spellStart"/>
      <w:r>
        <w:t>checkeq</w:t>
      </w:r>
      <w:proofErr w:type="spellEnd"/>
      <w:r>
        <w:t>(void);</w:t>
      </w:r>
    </w:p>
    <w:p w14:paraId="2A7DC04B" w14:textId="7C90F6CD" w:rsidR="00933C8C" w:rsidRPr="00933C8C" w:rsidRDefault="00933C8C" w:rsidP="00F258F8">
      <w:pPr>
        <w:jc w:val="both"/>
      </w:pPr>
      <w:r>
        <w:t>C</w:t>
      </w:r>
      <w:r w:rsidRPr="00933C8C">
        <w:t>heck</w:t>
      </w:r>
      <w:r>
        <w:t>s</w:t>
      </w:r>
      <w:r w:rsidRPr="00933C8C">
        <w:t xml:space="preserve"> if array is same at the beginning of array transmit</w:t>
      </w:r>
      <w:r>
        <w:t>.</w:t>
      </w:r>
    </w:p>
    <w:p w14:paraId="27691710" w14:textId="4CCDD8F4" w:rsidR="00AA3832" w:rsidRPr="00105780" w:rsidRDefault="00AA3832" w:rsidP="00F258F8">
      <w:pPr>
        <w:jc w:val="both"/>
      </w:pPr>
    </w:p>
    <w:sectPr w:rsidR="00AA3832" w:rsidRPr="0010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D8"/>
    <w:rsid w:val="00001A95"/>
    <w:rsid w:val="000128AE"/>
    <w:rsid w:val="0004011B"/>
    <w:rsid w:val="000516F5"/>
    <w:rsid w:val="000529D4"/>
    <w:rsid w:val="000558E4"/>
    <w:rsid w:val="00067012"/>
    <w:rsid w:val="000D529A"/>
    <w:rsid w:val="000D5FA8"/>
    <w:rsid w:val="000D7045"/>
    <w:rsid w:val="00104CB8"/>
    <w:rsid w:val="00105780"/>
    <w:rsid w:val="00152BB5"/>
    <w:rsid w:val="00162D3F"/>
    <w:rsid w:val="001866AC"/>
    <w:rsid w:val="001878E3"/>
    <w:rsid w:val="00190920"/>
    <w:rsid w:val="001A280B"/>
    <w:rsid w:val="001B22E1"/>
    <w:rsid w:val="001E0618"/>
    <w:rsid w:val="001F2CDD"/>
    <w:rsid w:val="00200F24"/>
    <w:rsid w:val="0020445C"/>
    <w:rsid w:val="002157D8"/>
    <w:rsid w:val="00242E2C"/>
    <w:rsid w:val="0027151C"/>
    <w:rsid w:val="00280512"/>
    <w:rsid w:val="00281FEE"/>
    <w:rsid w:val="0028418C"/>
    <w:rsid w:val="00284EE5"/>
    <w:rsid w:val="002A2F21"/>
    <w:rsid w:val="002B1E14"/>
    <w:rsid w:val="002B666B"/>
    <w:rsid w:val="002C5355"/>
    <w:rsid w:val="002D49DF"/>
    <w:rsid w:val="002F4DEF"/>
    <w:rsid w:val="002F73D1"/>
    <w:rsid w:val="003265AB"/>
    <w:rsid w:val="0035037F"/>
    <w:rsid w:val="003741F3"/>
    <w:rsid w:val="00375C88"/>
    <w:rsid w:val="003808C4"/>
    <w:rsid w:val="003C512E"/>
    <w:rsid w:val="003D6F59"/>
    <w:rsid w:val="003E0624"/>
    <w:rsid w:val="003F6500"/>
    <w:rsid w:val="0042290E"/>
    <w:rsid w:val="0043381F"/>
    <w:rsid w:val="00475F36"/>
    <w:rsid w:val="00493083"/>
    <w:rsid w:val="0049595A"/>
    <w:rsid w:val="004C3387"/>
    <w:rsid w:val="00502D7D"/>
    <w:rsid w:val="00513FF9"/>
    <w:rsid w:val="00516821"/>
    <w:rsid w:val="005239D0"/>
    <w:rsid w:val="00580CCD"/>
    <w:rsid w:val="00582A3A"/>
    <w:rsid w:val="00584481"/>
    <w:rsid w:val="0059231A"/>
    <w:rsid w:val="005A7065"/>
    <w:rsid w:val="005E38A4"/>
    <w:rsid w:val="005F31F6"/>
    <w:rsid w:val="005F636F"/>
    <w:rsid w:val="00622E77"/>
    <w:rsid w:val="00635A96"/>
    <w:rsid w:val="006475F6"/>
    <w:rsid w:val="006723E2"/>
    <w:rsid w:val="00674C54"/>
    <w:rsid w:val="00686748"/>
    <w:rsid w:val="006908A3"/>
    <w:rsid w:val="006D03E6"/>
    <w:rsid w:val="006D6252"/>
    <w:rsid w:val="006E4C84"/>
    <w:rsid w:val="0074228B"/>
    <w:rsid w:val="00744967"/>
    <w:rsid w:val="0074648C"/>
    <w:rsid w:val="007511EA"/>
    <w:rsid w:val="00792EF6"/>
    <w:rsid w:val="007E4215"/>
    <w:rsid w:val="00835669"/>
    <w:rsid w:val="00847A20"/>
    <w:rsid w:val="00853414"/>
    <w:rsid w:val="00856A98"/>
    <w:rsid w:val="00861B96"/>
    <w:rsid w:val="00872EBF"/>
    <w:rsid w:val="008A419F"/>
    <w:rsid w:val="008B1204"/>
    <w:rsid w:val="008E2244"/>
    <w:rsid w:val="008F328A"/>
    <w:rsid w:val="00922D71"/>
    <w:rsid w:val="00933C8C"/>
    <w:rsid w:val="00952DD9"/>
    <w:rsid w:val="00972770"/>
    <w:rsid w:val="00983779"/>
    <w:rsid w:val="009B0D24"/>
    <w:rsid w:val="009F22F9"/>
    <w:rsid w:val="009F6DB6"/>
    <w:rsid w:val="00A16901"/>
    <w:rsid w:val="00A63CDD"/>
    <w:rsid w:val="00A90714"/>
    <w:rsid w:val="00A93B43"/>
    <w:rsid w:val="00A94493"/>
    <w:rsid w:val="00AA3832"/>
    <w:rsid w:val="00AA477D"/>
    <w:rsid w:val="00AD4DE7"/>
    <w:rsid w:val="00AD7917"/>
    <w:rsid w:val="00AF2B4B"/>
    <w:rsid w:val="00B510A7"/>
    <w:rsid w:val="00B53C38"/>
    <w:rsid w:val="00B6025F"/>
    <w:rsid w:val="00B62FC3"/>
    <w:rsid w:val="00B8625F"/>
    <w:rsid w:val="00B91F07"/>
    <w:rsid w:val="00BA0203"/>
    <w:rsid w:val="00BA141D"/>
    <w:rsid w:val="00BB3FAE"/>
    <w:rsid w:val="00BB713F"/>
    <w:rsid w:val="00BC1DC3"/>
    <w:rsid w:val="00BC4FF0"/>
    <w:rsid w:val="00BD58C9"/>
    <w:rsid w:val="00BE197C"/>
    <w:rsid w:val="00BF0FEB"/>
    <w:rsid w:val="00BF3947"/>
    <w:rsid w:val="00BF3F9C"/>
    <w:rsid w:val="00C50343"/>
    <w:rsid w:val="00C628B2"/>
    <w:rsid w:val="00C76950"/>
    <w:rsid w:val="00C84805"/>
    <w:rsid w:val="00C92B7B"/>
    <w:rsid w:val="00C97375"/>
    <w:rsid w:val="00CD71FE"/>
    <w:rsid w:val="00D02AE7"/>
    <w:rsid w:val="00D37C16"/>
    <w:rsid w:val="00D54FA7"/>
    <w:rsid w:val="00D6469E"/>
    <w:rsid w:val="00D72B22"/>
    <w:rsid w:val="00D732FD"/>
    <w:rsid w:val="00D759E9"/>
    <w:rsid w:val="00D8219A"/>
    <w:rsid w:val="00D9096B"/>
    <w:rsid w:val="00DC092D"/>
    <w:rsid w:val="00DE6034"/>
    <w:rsid w:val="00DF2305"/>
    <w:rsid w:val="00E059BE"/>
    <w:rsid w:val="00E0633A"/>
    <w:rsid w:val="00E12FAC"/>
    <w:rsid w:val="00E343AE"/>
    <w:rsid w:val="00E36783"/>
    <w:rsid w:val="00E5570C"/>
    <w:rsid w:val="00E7706A"/>
    <w:rsid w:val="00EC62AB"/>
    <w:rsid w:val="00ED184C"/>
    <w:rsid w:val="00F21102"/>
    <w:rsid w:val="00F258F8"/>
    <w:rsid w:val="00F2619B"/>
    <w:rsid w:val="00F321BC"/>
    <w:rsid w:val="00F34E9B"/>
    <w:rsid w:val="00F354A6"/>
    <w:rsid w:val="00F608A7"/>
    <w:rsid w:val="00F7740E"/>
    <w:rsid w:val="00FA1C16"/>
    <w:rsid w:val="00FB2130"/>
    <w:rsid w:val="00FD683C"/>
    <w:rsid w:val="00FE352E"/>
    <w:rsid w:val="24BFE54C"/>
    <w:rsid w:val="2FC7D276"/>
    <w:rsid w:val="3A9A7DBD"/>
    <w:rsid w:val="3ADBF404"/>
    <w:rsid w:val="57AA0DB2"/>
    <w:rsid w:val="73098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E6B5"/>
  <w15:chartTrackingRefBased/>
  <w15:docId w15:val="{0A960414-ADD6-4857-BCCD-5D2CDE3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102"/>
  </w:style>
  <w:style w:type="paragraph" w:styleId="Heading1">
    <w:name w:val="heading 1"/>
    <w:basedOn w:val="Normal"/>
    <w:next w:val="Normal"/>
    <w:link w:val="Heading1Char"/>
    <w:uiPriority w:val="9"/>
    <w:qFormat/>
    <w:rsid w:val="00922D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3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7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7D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22D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0FE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16F5"/>
    <w:rPr>
      <w:color w:val="0563C1" w:themeColor="hyperlink"/>
      <w:u w:val="single"/>
    </w:rPr>
  </w:style>
  <w:style w:type="character" w:styleId="UnresolvedMention">
    <w:name w:val="Unresolved Mention"/>
    <w:basedOn w:val="DefaultParagraphFont"/>
    <w:uiPriority w:val="99"/>
    <w:semiHidden/>
    <w:unhideWhenUsed/>
    <w:rsid w:val="000516F5"/>
    <w:rPr>
      <w:color w:val="605E5C"/>
      <w:shd w:val="clear" w:color="auto" w:fill="E1DFDD"/>
    </w:rPr>
  </w:style>
  <w:style w:type="character" w:styleId="FollowedHyperlink">
    <w:name w:val="FollowedHyperlink"/>
    <w:basedOn w:val="DefaultParagraphFont"/>
    <w:uiPriority w:val="99"/>
    <w:semiHidden/>
    <w:unhideWhenUsed/>
    <w:rsid w:val="000516F5"/>
    <w:rPr>
      <w:color w:val="954F72" w:themeColor="followedHyperlink"/>
      <w:u w:val="single"/>
    </w:rPr>
  </w:style>
  <w:style w:type="character" w:styleId="PlaceholderText">
    <w:name w:val="Placeholder Text"/>
    <w:basedOn w:val="DefaultParagraphFont"/>
    <w:uiPriority w:val="99"/>
    <w:semiHidden/>
    <w:rsid w:val="00792EF6"/>
    <w:rPr>
      <w:color w:val="808080"/>
    </w:rPr>
  </w:style>
  <w:style w:type="character" w:customStyle="1" w:styleId="Heading3Char">
    <w:name w:val="Heading 3 Char"/>
    <w:basedOn w:val="DefaultParagraphFont"/>
    <w:link w:val="Heading3"/>
    <w:uiPriority w:val="9"/>
    <w:rsid w:val="002F73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42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1.microchip.com/downloads/en/DeviceDoc/Atmel-7810-Automotive-Microcontrollers-ATmega328P_Datasheet.pdf"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674C933B4F11458995EE323D975433" ma:contentTypeVersion="4" ma:contentTypeDescription="Create a new document." ma:contentTypeScope="" ma:versionID="3abcbe10c7cfadebdfec85279268f20e">
  <xsd:schema xmlns:xsd="http://www.w3.org/2001/XMLSchema" xmlns:xs="http://www.w3.org/2001/XMLSchema" xmlns:p="http://schemas.microsoft.com/office/2006/metadata/properties" xmlns:ns2="c194dc28-5ef7-4d70-9b9c-c437ce57ba16" targetNamespace="http://schemas.microsoft.com/office/2006/metadata/properties" ma:root="true" ma:fieldsID="c0b792727ba2c760bfabbea6bc048b49" ns2:_="">
    <xsd:import namespace="c194dc28-5ef7-4d70-9b9c-c437ce57ba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4dc28-5ef7-4d70-9b9c-c437ce57b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9374B-C7A5-4E57-B0FB-EAE1BF7215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2AF9E0-59D6-4E4A-A8B6-C22557E7C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4dc28-5ef7-4d70-9b9c-c437ce57ba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63EB6B-7170-42A7-AC4E-18C49AEFEDF1}">
  <ds:schemaRefs>
    <ds:schemaRef ds:uri="http://schemas.microsoft.com/sharepoint/v3/contenttype/forms"/>
  </ds:schemaRefs>
</ds:datastoreItem>
</file>

<file path=customXml/itemProps4.xml><?xml version="1.0" encoding="utf-8"?>
<ds:datastoreItem xmlns:ds="http://schemas.openxmlformats.org/officeDocument/2006/customXml" ds:itemID="{FE9E6D6B-0A1B-4E1A-8613-F998CFD80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172</cp:revision>
  <dcterms:created xsi:type="dcterms:W3CDTF">2021-06-11T06:34:00Z</dcterms:created>
  <dcterms:modified xsi:type="dcterms:W3CDTF">2021-06-13T17:03:00Z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0x01010085674C933B4F11458995EE323D975433</vt:lpwstr>
  </property>
</Properties>
</file>